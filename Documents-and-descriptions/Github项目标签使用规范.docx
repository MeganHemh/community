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Github项目标签</w:t>
      </w:r>
      <w:del w:id="0" w:author="feng" w:date="2020-02-20T11:20:16Z">
        <w:r>
          <w:rPr>
            <w:rFonts w:hint="eastAsia" w:ascii="宋体" w:hAnsi="宋体" w:eastAsia="宋体" w:cs="宋体"/>
            <w:b/>
            <w:bCs/>
            <w:sz w:val="36"/>
            <w:szCs w:val="36"/>
            <w:lang w:val="en-US" w:eastAsia="zh-CN"/>
          </w:rPr>
          <w:delText>以及</w:delText>
        </w:r>
      </w:del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使用规范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为了在以后的工作中大家对项目的状态有简洁明了的统一认知，以便于更顺畅的沟通，更好的协作，现将Github项目Issue中的标签、各标签的含义、使用规范整理出来，同时也方便了大家对项目状态的查看以及Issue状态管理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项目默认标签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180965" cy="309435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默认有如下8个标签: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bug、duplicate、enhancement、good first issue、help wanted、invalid、question、wontfix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</w:t>
      </w:r>
    </w:p>
    <w:p>
      <w:pPr>
        <w:numPr>
          <w:ilvl w:val="0"/>
          <w:numId w:val="2"/>
        </w:numPr>
        <w:ind w:left="140" w:leftChars="0" w:firstLine="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bug:</w:t>
      </w:r>
      <w:del w:id="1" w:author="feng" w:date="2020-02-20T11:32:39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delText>项目测试人员、开发人员或者其他</w:delText>
        </w:r>
      </w:del>
      <w:ins w:id="2" w:author="feng" w:date="2020-02-20T11:32:39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一般</w:t>
        </w:r>
      </w:ins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人员发现的bug，如果项目issue中没有记录，可以提到项目的issue中，并打上本标签。</w:t>
      </w:r>
    </w:p>
    <w:p>
      <w:pPr>
        <w:numPr>
          <w:ilvl w:val="0"/>
          <w:numId w:val="2"/>
        </w:numPr>
        <w:ind w:left="140" w:leftChars="0" w:firstLine="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duplicate:提issue前需要先确认没有与要提的问题一样的，如果因为其他原因发现已有重复的问题或者请求，打上本标签。</w:t>
      </w:r>
    </w:p>
    <w:p>
      <w:pPr>
        <w:numPr>
          <w:ilvl w:val="0"/>
          <w:numId w:val="2"/>
        </w:numPr>
        <w:ind w:left="140" w:leftChars="0" w:firstLine="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enhancement:提出新功能特性或者已有功能优化的需求，打上本标签，同样需要跟项目开发人员以及管理人员沟通确认。</w:t>
      </w:r>
    </w:p>
    <w:p>
      <w:pPr>
        <w:numPr>
          <w:ilvl w:val="0"/>
          <w:numId w:val="2"/>
        </w:numPr>
        <w:ind w:left="140" w:leftChars="0" w:firstLine="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good first issue:对于新接触项目的开发或者测试人员有帮助的issue打上本标签。</w:t>
      </w:r>
    </w:p>
    <w:p>
      <w:pPr>
        <w:numPr>
          <w:ilvl w:val="0"/>
          <w:numId w:val="2"/>
        </w:numPr>
        <w:ind w:left="140" w:leftChars="0" w:firstLine="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help wanted:该问题</w:t>
      </w:r>
      <w:ins w:id="3" w:author="feng" w:date="2020-02-20T11:27:58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需要</w:t>
        </w:r>
      </w:ins>
      <w:ins w:id="4" w:author="feng" w:date="2020-02-20T11:28:18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寻求</w:t>
        </w:r>
      </w:ins>
      <w:ins w:id="5" w:author="feng" w:date="2020-02-20T11:28:19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其他</w:t>
        </w:r>
      </w:ins>
      <w:ins w:id="6" w:author="feng" w:date="2020-02-20T11:28:20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人员的</w:t>
        </w:r>
      </w:ins>
      <w:ins w:id="7" w:author="feng" w:date="2020-02-20T11:28:22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帮助</w:t>
        </w:r>
      </w:ins>
      <w:del w:id="8" w:author="feng" w:date="2020-02-20T11:27:54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delText>需要引起项目开发或者管理人员的额外注意</w:delText>
        </w:r>
      </w:del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，或者项目新参与人员提的帮助问题，打上本标签。</w:t>
      </w:r>
    </w:p>
    <w:p>
      <w:pPr>
        <w:numPr>
          <w:ilvl w:val="0"/>
          <w:numId w:val="2"/>
        </w:numPr>
        <w:ind w:left="140" w:leftChars="0" w:firstLine="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invalid:不对的或者不可用的issue，打上本标签。</w:t>
      </w:r>
    </w:p>
    <w:p>
      <w:pPr>
        <w:numPr>
          <w:ilvl w:val="0"/>
          <w:numId w:val="2"/>
        </w:numPr>
        <w:ind w:left="140" w:leftChars="0" w:firstLine="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question:存疑的、需要提供更多信息的issue，比如需要bug的复现步骤、复现环境、条件等补充信息，打上本标签。</w:t>
      </w:r>
    </w:p>
    <w:p>
      <w:pPr>
        <w:numPr>
          <w:ilvl w:val="0"/>
          <w:numId w:val="2"/>
        </w:numPr>
        <w:ind w:left="140" w:leftChars="0" w:firstLine="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wontfix:在可见的项目排期内不会去实现的功能需求或者修复的问题，打上本标签，需要跟提出该issue的人员进行确认。</w:t>
      </w:r>
    </w:p>
    <w:p>
      <w:pPr>
        <w:numPr>
          <w:ilvl w:val="0"/>
          <w:numId w:val="0"/>
        </w:numPr>
        <w:ind w:left="140"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备注:有的项目默认还会多一个</w:t>
      </w:r>
      <w:r>
        <w:rPr>
          <w:rFonts w:hint="eastAsia" w:ascii="宋体" w:hAnsi="宋体" w:eastAsia="宋体" w:cs="宋体"/>
          <w:sz w:val="28"/>
          <w:szCs w:val="28"/>
          <w:highlight w:val="lightGray"/>
          <w:lang w:val="en-US" w:eastAsia="zh-CN"/>
        </w:rPr>
        <w:t>documentation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标签，标示是文档类型的issue</w:t>
      </w:r>
      <w:del w:id="9" w:author="feng" w:date="2020-02-20T11:20:26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delText>(建议可以删除，使用频率低)。</w:delText>
        </w:r>
      </w:del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项目新增标签</w:t>
      </w:r>
    </w:p>
    <w:p>
      <w:pPr>
        <w:numPr>
          <w:ilvl w:val="0"/>
          <w:numId w:val="0"/>
        </w:numPr>
        <w:ind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因为项目issue状态管理的需要，增加以下标签：</w:t>
      </w:r>
    </w:p>
    <w:p>
      <w:pPr>
        <w:numPr>
          <w:ilvl w:val="0"/>
          <w:numId w:val="0"/>
        </w:numPr>
        <w:ind w:firstLine="210" w:firstLineChars="10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3564255"/>
            <wp:effectExtent l="0" t="0" r="698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280" w:left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区分优先级的3个标签: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highlight w:val="yellow"/>
          <w:lang w:val="en-US" w:eastAsia="zh-CN"/>
        </w:rPr>
        <w:t>low, medium, high</w:t>
      </w:r>
    </w:p>
    <w:p>
      <w:pPr>
        <w:numPr>
          <w:ilvl w:val="0"/>
          <w:numId w:val="0"/>
        </w:numPr>
        <w:ind w:left="280" w:left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high:高优先级的，重要且需要紧急或者尽快处理的issue</w:t>
      </w:r>
    </w:p>
    <w:p>
      <w:pPr>
        <w:numPr>
          <w:ilvl w:val="0"/>
          <w:numId w:val="0"/>
        </w:numPr>
        <w:ind w:left="280" w:left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medium:中等优先级的，重要但不紧急的issue</w:t>
      </w:r>
    </w:p>
    <w:p>
      <w:pPr>
        <w:numPr>
          <w:ilvl w:val="0"/>
          <w:numId w:val="0"/>
        </w:numPr>
        <w:ind w:left="1119" w:leftChars="133" w:hanging="840" w:hangingChars="3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low:低优先级，既不重要也不紧急，一般用与需要改善的小问题，或者需要确认排期计划的issue</w:t>
      </w:r>
    </w:p>
    <w:p>
      <w:pPr>
        <w:numPr>
          <w:ilvl w:val="0"/>
          <w:numId w:val="0"/>
        </w:numPr>
        <w:ind w:left="1119" w:leftChars="133" w:hanging="840" w:hangingChars="3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各标签颜色值：</w:t>
      </w:r>
    </w:p>
    <w:p>
      <w:pPr>
        <w:numPr>
          <w:ilvl w:val="0"/>
          <w:numId w:val="0"/>
        </w:numPr>
        <w:ind w:firstLine="560" w:firstLineChars="200"/>
        <w:rPr>
          <w:rFonts w:hint="default" w:ascii="宋体" w:hAnsi="宋体" w:eastAsia="宋体" w:cs="宋体"/>
          <w:b w:val="0"/>
          <w:bCs w:val="0"/>
          <w:sz w:val="28"/>
          <w:szCs w:val="28"/>
          <w:highlight w:val="green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highlight w:val="green"/>
          <w:lang w:val="en-US" w:eastAsia="zh-CN"/>
        </w:rPr>
        <w:t>high(#ff0000), medium(#ff3366), low(#aa8899)</w:t>
      </w:r>
    </w:p>
    <w:p>
      <w:pPr>
        <w:numPr>
          <w:ilvl w:val="0"/>
          <w:numId w:val="3"/>
        </w:numPr>
        <w:ind w:left="280" w:leftChars="0" w:firstLine="0" w:firstLineChars="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用于区分bug或者项目任务状态的</w:t>
      </w:r>
      <w:ins w:id="10" w:author="feng" w:date="2020-02-20T14:47:25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3</w:t>
        </w:r>
      </w:ins>
      <w:del w:id="11" w:author="feng" w:date="2020-02-20T14:47:25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delText>4</w:delText>
        </w:r>
      </w:del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个标签:</w:t>
      </w:r>
      <w:del w:id="12" w:author="feng" w:date="2020-02-20T14:47:22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yellow"/>
            <w:lang w:val="en-US" w:eastAsia="zh-CN"/>
          </w:rPr>
          <w:delText>need assign,</w:delText>
        </w:r>
      </w:del>
    </w:p>
    <w:p>
      <w:pPr>
        <w:numPr>
          <w:ilvl w:val="0"/>
          <w:numId w:val="0"/>
        </w:numPr>
        <w:ind w:firstLine="280" w:firstLineChars="10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highlight w:val="yellow"/>
          <w:lang w:val="en-US" w:eastAsia="zh-CN"/>
        </w:rPr>
        <w:t>confirmed, resolved, reopen</w:t>
      </w:r>
    </w:p>
    <w:p>
      <w:pPr>
        <w:numPr>
          <w:ilvl w:val="0"/>
          <w:numId w:val="0"/>
        </w:numPr>
        <w:ind w:left="839" w:leftChars="266" w:hanging="280" w:hangingChars="100"/>
        <w:rPr>
          <w:del w:id="13" w:author="feng" w:date="2020-02-20T14:47:17Z"/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del w:id="14" w:author="feng" w:date="2020-02-20T14:47:17Z">
        <w:commentRangeStart w:id="0"/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delText>need assign:issue刚提上去，还未分配责任人，由提交issue的人加上本标签</w:delText>
        </w:r>
        <w:commentRangeEnd w:id="0"/>
      </w:del>
      <w:del w:id="15" w:author="feng" w:date="2020-02-20T14:47:17Z">
        <w:r>
          <w:rPr/>
          <w:commentReference w:id="0"/>
        </w:r>
      </w:del>
    </w:p>
    <w:p>
      <w:pPr>
        <w:numPr>
          <w:ilvl w:val="0"/>
          <w:numId w:val="0"/>
        </w:numPr>
        <w:ind w:left="280" w:left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confirmed:</w:t>
      </w:r>
      <w:ins w:id="16" w:author="Administrator" w:date="2020-02-20T15:28:27Z">
        <w:r>
          <w:rPr>
            <w:rFonts w:hint="eastAsia" w:ascii="宋体" w:hAnsi="宋体" w:eastAsia="宋体" w:cs="宋体"/>
            <w:b w:val="0"/>
            <w:bCs w:val="0"/>
            <w:color w:val="000000" w:themeColor="text1"/>
            <w:sz w:val="28"/>
            <w:szCs w:val="28"/>
            <w:lang w:val="en-US" w:eastAsia="zh-CN"/>
            <w:rPrChange w:id="17" w:author="Administrator" w:date="2020-02-20T15:28:52Z"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rPrChange>
            <w14:textFill>
              <w14:solidFill>
                <w14:schemeClr w14:val="tx1"/>
              </w14:solidFill>
            </w14:textFill>
          </w:rPr>
          <w:t>issu</w:t>
        </w:r>
      </w:ins>
      <w:ins w:id="19" w:author="Administrator" w:date="2020-02-20T15:28:28Z">
        <w:r>
          <w:rPr>
            <w:rFonts w:hint="eastAsia" w:ascii="宋体" w:hAnsi="宋体" w:eastAsia="宋体" w:cs="宋体"/>
            <w:b w:val="0"/>
            <w:bCs w:val="0"/>
            <w:color w:val="000000" w:themeColor="text1"/>
            <w:sz w:val="28"/>
            <w:szCs w:val="28"/>
            <w:lang w:val="en-US" w:eastAsia="zh-CN"/>
            <w:rPrChange w:id="20" w:author="Administrator" w:date="2020-02-20T15:28:52Z"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rPrChange>
            <w14:textFill>
              <w14:solidFill>
                <w14:schemeClr w14:val="tx1"/>
              </w14:solidFill>
            </w14:textFill>
          </w:rPr>
          <w:t>e</w:t>
        </w:r>
      </w:ins>
      <w:ins w:id="22" w:author="Administrator" w:date="2020-02-20T15:28:32Z">
        <w:r>
          <w:rPr>
            <w:rFonts w:hint="eastAsia" w:ascii="宋体" w:hAnsi="宋体" w:eastAsia="宋体" w:cs="宋体"/>
            <w:b w:val="0"/>
            <w:bCs w:val="0"/>
            <w:color w:val="000000" w:themeColor="text1"/>
            <w:sz w:val="28"/>
            <w:szCs w:val="28"/>
            <w:lang w:val="en-US" w:eastAsia="zh-CN"/>
            <w:rPrChange w:id="23" w:author="Administrator" w:date="2020-02-20T15:28:52Z"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rPrChange>
            <w14:textFill>
              <w14:solidFill>
                <w14:schemeClr w14:val="tx1"/>
              </w14:solidFill>
            </w14:textFill>
          </w:rPr>
          <w:t>责任人</w:t>
        </w:r>
      </w:ins>
      <w:ins w:id="25" w:author="feng" w:date="2020-02-20T11:25:55Z">
        <w:del w:id="26" w:author="Administrator" w:date="2020-02-20T15:28:21Z"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  <w:lang w:val="en-US" w:eastAsia="zh-CN"/>
            </w:rPr>
            <w:delText>开</w:delText>
          </w:r>
        </w:del>
      </w:ins>
      <w:ins w:id="27" w:author="feng" w:date="2020-02-20T11:25:55Z">
        <w:del w:id="28" w:author="Administrator" w:date="2020-02-20T15:28:20Z"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  <w:lang w:val="en-US" w:eastAsia="zh-CN"/>
            </w:rPr>
            <w:delText>发</w:delText>
          </w:r>
        </w:del>
      </w:ins>
      <w:ins w:id="29" w:author="feng" w:date="2020-02-20T11:25:56Z">
        <w:del w:id="30" w:author="Administrator" w:date="2020-02-20T15:28:20Z"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  <w:lang w:val="en-US" w:eastAsia="zh-CN"/>
            </w:rPr>
            <w:delText>人员</w:delText>
          </w:r>
        </w:del>
      </w:ins>
      <w:ins w:id="31" w:author="feng" w:date="2020-02-20T14:50:44Z">
        <w:del w:id="32" w:author="Administrator" w:date="2020-02-20T15:28:20Z"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  <w:lang w:val="en-US" w:eastAsia="zh-CN"/>
            </w:rPr>
            <w:delText>、</w:delText>
          </w:r>
        </w:del>
      </w:ins>
      <w:ins w:id="33" w:author="feng" w:date="2020-02-20T11:25:58Z">
        <w:del w:id="34" w:author="Administrator" w:date="2020-02-20T15:28:19Z"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  <w:lang w:val="en-US" w:eastAsia="zh-CN"/>
            </w:rPr>
            <w:delText>测试</w:delText>
          </w:r>
        </w:del>
      </w:ins>
      <w:ins w:id="35" w:author="feng" w:date="2020-02-20T11:25:59Z">
        <w:del w:id="36" w:author="Administrator" w:date="2020-02-20T15:28:19Z"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  <w:lang w:val="en-US" w:eastAsia="zh-CN"/>
            </w:rPr>
            <w:delText>人</w:delText>
          </w:r>
        </w:del>
      </w:ins>
      <w:ins w:id="37" w:author="feng" w:date="2020-02-20T11:25:59Z">
        <w:del w:id="38" w:author="Administrator" w:date="2020-02-20T15:28:18Z"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  <w:lang w:val="en-US" w:eastAsia="zh-CN"/>
            </w:rPr>
            <w:delText>员</w:delText>
          </w:r>
        </w:del>
      </w:ins>
      <w:del w:id="39" w:author="feng" w:date="2020-02-20T11:25:49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delText>责任人</w:delText>
        </w:r>
      </w:del>
      <w:del w:id="40" w:author="feng" w:date="2020-02-20T11:26:02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delText>已经</w:delText>
        </w:r>
      </w:del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确认问题</w:t>
      </w:r>
      <w:ins w:id="41" w:author="feng" w:date="2020-02-20T11:26:11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存在</w:t>
        </w:r>
      </w:ins>
      <w:ins w:id="42" w:author="Administrator" w:date="2020-02-20T15:29:07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，</w:t>
        </w:r>
      </w:ins>
      <w:ins w:id="43" w:author="Administrator" w:date="2020-02-20T15:29:09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打上</w:t>
        </w:r>
      </w:ins>
      <w:ins w:id="44" w:author="Administrator" w:date="2020-02-20T15:29:13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本</w:t>
        </w:r>
      </w:ins>
      <w:ins w:id="45" w:author="Administrator" w:date="2020-02-20T15:29:17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标签</w:t>
        </w:r>
      </w:ins>
      <w:ins w:id="46" w:author="Administrator" w:date="2020-02-20T15:29:18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。</w:t>
        </w:r>
      </w:ins>
      <w:del w:id="47" w:author="feng" w:date="2020-02-20T11:26:23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delText>或任务</w:delText>
        </w:r>
      </w:del>
      <w:del w:id="48" w:author="feng" w:date="2020-02-20T11:22:39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delText>，</w:delText>
        </w:r>
      </w:del>
      <w:del w:id="49" w:author="feng" w:date="2020-02-20T11:22:18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delText>在处理中</w:delText>
        </w:r>
      </w:del>
    </w:p>
    <w:p>
      <w:pPr>
        <w:numPr>
          <w:ilvl w:val="0"/>
          <w:numId w:val="0"/>
        </w:numPr>
        <w:ind w:left="839" w:leftChars="133" w:hanging="560" w:hangingChars="2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resolved:责任人已经处理完，需要issue提出者或者其他人验收,验收没有问题则close，有问题的则改为reopen</w:t>
      </w:r>
      <w:ins w:id="50" w:author="Administrator" w:date="2020-02-20T15:29:23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。</w:t>
        </w:r>
      </w:ins>
    </w:p>
    <w:p>
      <w:pPr>
        <w:numPr>
          <w:ilvl w:val="0"/>
          <w:numId w:val="0"/>
        </w:numPr>
        <w:ind w:left="839" w:leftChars="133" w:hanging="560" w:hangingChars="20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reopen:标记为resoled的bug未解决，或者已关闭的bug再次出现，打上本标签。</w:t>
      </w:r>
    </w:p>
    <w:p>
      <w:pPr>
        <w:numPr>
          <w:ilvl w:val="0"/>
          <w:numId w:val="0"/>
        </w:numPr>
        <w:ind w:left="839" w:leftChars="133" w:hanging="560" w:hangingChars="2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lang w:val="en-US" w:eastAsia="zh-CN"/>
        </w:rPr>
        <w:t>各标签颜色值：</w:t>
      </w:r>
    </w:p>
    <w:p>
      <w:pPr>
        <w:numPr>
          <w:ilvl w:val="0"/>
          <w:numId w:val="0"/>
        </w:numPr>
        <w:ind w:left="839" w:leftChars="133" w:hanging="560" w:hangingChars="200"/>
        <w:rPr>
          <w:rFonts w:hint="eastAsia" w:ascii="宋体" w:hAnsi="宋体" w:eastAsia="宋体" w:cs="宋体"/>
          <w:b w:val="0"/>
          <w:bCs w:val="0"/>
          <w:sz w:val="28"/>
          <w:szCs w:val="28"/>
          <w:highlight w:val="green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highlight w:val="green"/>
          <w:lang w:val="en-US" w:eastAsia="zh-CN"/>
        </w:rPr>
        <w:t xml:space="preserve"> need assign(#ffff00), confirmed(#00ffff), 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highlight w:val="green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highlight w:val="green"/>
          <w:lang w:val="en-US" w:eastAsia="zh-CN"/>
        </w:rPr>
        <w:t>resolved(#00ff00), reopen(#ff6666)</w:t>
      </w:r>
    </w:p>
    <w:p>
      <w:pPr>
        <w:numPr>
          <w:ilvl w:val="0"/>
          <w:numId w:val="0"/>
        </w:numPr>
        <w:ind w:firstLine="56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注意:新增的标签是需要项目创建人员或者管理人员添加的，建</w:t>
      </w:r>
    </w:p>
    <w:p>
      <w:pPr>
        <w:numPr>
          <w:ilvl w:val="0"/>
          <w:numId w:val="0"/>
        </w:numPr>
        <w:ind w:firstLine="56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议统一使用上述给出的颜色值标示。</w:t>
      </w:r>
    </w:p>
    <w:p>
      <w:pPr>
        <w:numPr>
          <w:ilvl w:val="0"/>
          <w:numId w:val="0"/>
        </w:numPr>
        <w:ind w:firstLine="56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标签使用人员以及流程说明</w:t>
      </w:r>
    </w:p>
    <w:p>
      <w:pPr>
        <w:numPr>
          <w:ilvl w:val="0"/>
          <w:numId w:val="0"/>
        </w:numPr>
        <w:ind w:firstLine="280" w:firstLineChars="10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测试人员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:</w:t>
      </w:r>
    </w:p>
    <w:p>
      <w:pPr>
        <w:numPr>
          <w:ilvl w:val="0"/>
          <w:numId w:val="0"/>
        </w:numPr>
        <w:ind w:left="559" w:leftChars="133" w:hanging="280" w:hangingChars="100"/>
        <w:rPr>
          <w:del w:id="51" w:author="feng" w:date="2020-02-20T11:39:17Z"/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del w:id="52" w:author="feng" w:date="2020-02-20T11:39:17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delText>(1)提交issue前关注是否有相同或者类似的bug,尽量保障没有提重复;</w:delText>
        </w:r>
      </w:del>
    </w:p>
    <w:p>
      <w:pPr>
        <w:numPr>
          <w:ilvl w:val="0"/>
          <w:numId w:val="0"/>
        </w:numPr>
        <w:ind w:firstLine="280" w:firstLineChars="100"/>
        <w:rPr>
          <w:ins w:id="53" w:author="feng" w:date="2020-02-20T11:39:39Z"/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</w:t>
      </w:r>
      <w:ins w:id="54" w:author="feng" w:date="2020-02-20T11:39:37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1</w:t>
        </w:r>
      </w:ins>
      <w:del w:id="55" w:author="feng" w:date="2020-02-20T11:39:36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delText>2</w:delText>
        </w:r>
      </w:del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)</w:t>
      </w:r>
      <w:ins w:id="56" w:author="feng" w:date="2020-02-20T11:39:23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对于</w:t>
        </w:r>
      </w:ins>
      <w:ins w:id="57" w:author="feng" w:date="2020-02-20T11:39:25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内测</w:t>
        </w:r>
      </w:ins>
      <w:ins w:id="58" w:author="feng" w:date="2020-02-20T11:39:28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发现</w:t>
        </w:r>
      </w:ins>
      <w:ins w:id="59" w:author="feng" w:date="2020-02-20T11:39:29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的</w:t>
        </w:r>
      </w:ins>
      <w:ins w:id="60" w:author="feng" w:date="2020-02-20T11:39:30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bug</w:t>
        </w:r>
      </w:ins>
      <w:ins w:id="61" w:author="feng" w:date="2020-02-20T11:39:31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，</w:t>
        </w:r>
      </w:ins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提交之后打上</w:t>
      </w:r>
      <w:ins w:id="62" w:author="feng" w:date="2020-02-20T11:30:54Z">
        <w:del w:id="63" w:author="Administrator" w:date="2020-02-20T15:30:25Z">
          <w:r>
            <w:rPr>
              <w:rFonts w:hint="default" w:ascii="宋体" w:hAnsi="宋体" w:eastAsia="宋体" w:cs="宋体"/>
              <w:b w:val="0"/>
              <w:bCs w:val="0"/>
              <w:sz w:val="28"/>
              <w:szCs w:val="28"/>
              <w:lang w:val="en-US" w:eastAsia="zh-CN"/>
            </w:rPr>
            <w:delText>con</w:delText>
          </w:r>
        </w:del>
      </w:ins>
      <w:ins w:id="64" w:author="feng" w:date="2020-02-20T11:30:55Z">
        <w:del w:id="65" w:author="Administrator" w:date="2020-02-20T15:30:25Z">
          <w:r>
            <w:rPr>
              <w:rFonts w:hint="default" w:ascii="宋体" w:hAnsi="宋体" w:eastAsia="宋体" w:cs="宋体"/>
              <w:b w:val="0"/>
              <w:bCs w:val="0"/>
              <w:sz w:val="28"/>
              <w:szCs w:val="28"/>
              <w:lang w:val="en-US" w:eastAsia="zh-CN"/>
            </w:rPr>
            <w:delText>fi</w:delText>
          </w:r>
        </w:del>
      </w:ins>
      <w:ins w:id="66" w:author="feng" w:date="2020-02-20T11:30:56Z">
        <w:del w:id="67" w:author="Administrator" w:date="2020-02-20T15:30:25Z">
          <w:r>
            <w:rPr>
              <w:rFonts w:hint="default" w:ascii="宋体" w:hAnsi="宋体" w:eastAsia="宋体" w:cs="宋体"/>
              <w:b w:val="0"/>
              <w:bCs w:val="0"/>
              <w:sz w:val="28"/>
              <w:szCs w:val="28"/>
              <w:lang w:val="en-US" w:eastAsia="zh-CN"/>
            </w:rPr>
            <w:delText>rm</w:delText>
          </w:r>
        </w:del>
      </w:ins>
      <w:ins w:id="68" w:author="feng" w:date="2020-02-20T11:31:04Z">
        <w:del w:id="69" w:author="Administrator" w:date="2020-02-20T15:30:25Z">
          <w:r>
            <w:rPr>
              <w:rFonts w:hint="default" w:ascii="宋体" w:hAnsi="宋体" w:eastAsia="宋体" w:cs="宋体"/>
              <w:b w:val="0"/>
              <w:bCs w:val="0"/>
              <w:sz w:val="28"/>
              <w:szCs w:val="28"/>
              <w:lang w:val="en-US" w:eastAsia="zh-CN"/>
            </w:rPr>
            <w:delText>ed</w:delText>
          </w:r>
        </w:del>
      </w:ins>
      <w:ins w:id="70" w:author="Administrator" w:date="2020-02-20T15:30:25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bug</w:t>
        </w:r>
      </w:ins>
      <w:del w:id="71" w:author="feng" w:date="2020-02-20T11:30:53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delText>bug</w:delText>
        </w:r>
      </w:del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标签，同时标明优先级(high/medium/low);</w:t>
      </w:r>
    </w:p>
    <w:p>
      <w:pPr>
        <w:numPr>
          <w:ilvl w:val="0"/>
          <w:numId w:val="0"/>
        </w:numPr>
        <w:ind w:firstLine="0" w:firstLineChars="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pPrChange w:id="72" w:author="feng" w:date="2020-02-20T11:39:44Z">
          <w:pPr>
            <w:numPr>
              <w:ilvl w:val="0"/>
              <w:numId w:val="0"/>
            </w:numPr>
            <w:ind w:firstLine="280" w:firstLineChars="100"/>
          </w:pPr>
        </w:pPrChange>
      </w:pPr>
      <w:ins w:id="73" w:author="feng" w:date="2020-02-20T11:39:49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 xml:space="preserve"> </w:t>
        </w:r>
      </w:ins>
      <w:ins w:id="74" w:author="feng" w:date="2020-02-20T11:39:50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 xml:space="preserve"> </w:t>
        </w:r>
      </w:ins>
      <w:ins w:id="75" w:author="feng" w:date="2020-02-20T11:39:51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(</w:t>
        </w:r>
      </w:ins>
      <w:ins w:id="76" w:author="feng" w:date="2020-02-20T11:39:53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2</w:t>
        </w:r>
      </w:ins>
      <w:ins w:id="77" w:author="feng" w:date="2020-02-20T11:39:54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)</w:t>
        </w:r>
      </w:ins>
      <w:ins w:id="78" w:author="feng" w:date="2020-02-20T11:39:56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对于</w:t>
        </w:r>
      </w:ins>
      <w:ins w:id="79" w:author="feng" w:date="2020-02-20T11:40:03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其他</w:t>
        </w:r>
      </w:ins>
      <w:ins w:id="80" w:author="feng" w:date="2020-02-20T11:40:04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人</w:t>
        </w:r>
      </w:ins>
      <w:ins w:id="81" w:author="feng" w:date="2020-02-20T11:40:06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提交</w:t>
        </w:r>
      </w:ins>
      <w:ins w:id="82" w:author="feng" w:date="2020-02-20T11:40:07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的</w:t>
        </w:r>
      </w:ins>
      <w:ins w:id="83" w:author="feng" w:date="2020-02-20T11:40:08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i</w:t>
        </w:r>
      </w:ins>
      <w:ins w:id="84" w:author="feng" w:date="2020-02-20T11:40:09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ssu</w:t>
        </w:r>
      </w:ins>
      <w:ins w:id="85" w:author="feng" w:date="2020-02-20T11:40:10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e</w:t>
        </w:r>
      </w:ins>
      <w:ins w:id="86" w:author="feng" w:date="2020-02-20T11:40:11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，</w:t>
        </w:r>
      </w:ins>
      <w:ins w:id="87" w:author="feng" w:date="2020-02-20T11:40:43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根据</w:t>
        </w:r>
      </w:ins>
      <w:ins w:id="88" w:author="feng" w:date="2020-02-20T11:40:44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提交</w:t>
        </w:r>
      </w:ins>
      <w:ins w:id="89" w:author="feng" w:date="2020-02-20T11:40:50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内容，</w:t>
        </w:r>
      </w:ins>
      <w:ins w:id="90" w:author="feng" w:date="2020-02-20T11:40:52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打上bug</w:t>
        </w:r>
      </w:ins>
      <w:ins w:id="91" w:author="Administrator" w:date="2020-02-20T15:32:30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/</w:t>
        </w:r>
      </w:ins>
      <w:ins w:id="92" w:author="feng" w:date="2020-02-20T11:40:55Z">
        <w:del w:id="93" w:author="Administrator" w:date="2020-02-20T15:32:27Z"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  <w:lang w:val="en-US" w:eastAsia="zh-CN"/>
            </w:rPr>
            <w:delText>、</w:delText>
          </w:r>
        </w:del>
      </w:ins>
      <w:ins w:id="94" w:author="feng" w:date="2020-02-20T11:41:30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enhancem</w:t>
        </w:r>
      </w:ins>
      <w:ins w:id="95" w:author="feng" w:date="2020-02-20T11:41:31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ent</w:t>
        </w:r>
      </w:ins>
      <w:ins w:id="96" w:author="Administrator" w:date="2020-02-20T15:32:34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/</w:t>
        </w:r>
      </w:ins>
      <w:ins w:id="97" w:author="feng" w:date="2020-02-20T11:41:37Z">
        <w:del w:id="98" w:author="Administrator" w:date="2020-02-20T15:32:34Z"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  <w:lang w:val="en-US" w:eastAsia="zh-CN"/>
            </w:rPr>
            <w:delText>、</w:delText>
          </w:r>
        </w:del>
      </w:ins>
      <w:ins w:id="99" w:author="feng" w:date="2020-02-20T14:10:57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i</w:t>
        </w:r>
      </w:ins>
      <w:ins w:id="100" w:author="feng" w:date="2020-02-20T14:10:58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nvalid</w:t>
        </w:r>
      </w:ins>
      <w:ins w:id="101" w:author="Administrator" w:date="2020-02-20T15:32:39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/</w:t>
        </w:r>
      </w:ins>
      <w:ins w:id="102" w:author="feng" w:date="2020-02-20T14:25:57Z">
        <w:del w:id="103" w:author="Administrator" w:date="2020-02-20T15:32:37Z"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  <w:lang w:val="en-US" w:eastAsia="zh-CN"/>
            </w:rPr>
            <w:delText>、</w:delText>
          </w:r>
        </w:del>
      </w:ins>
      <w:ins w:id="104" w:author="feng" w:date="2020-02-20T14:26:25Z">
        <w:r>
          <w:rPr>
            <w:rFonts w:hint="eastAsia" w:ascii="宋体" w:hAnsi="宋体" w:eastAsia="宋体" w:cs="宋体"/>
            <w:sz w:val="28"/>
            <w:szCs w:val="28"/>
            <w:highlight w:val="none"/>
            <w:lang w:val="en-US" w:eastAsia="zh-CN"/>
            <w:rPrChange w:id="105" w:author="feng" w:date="2020-02-20T14:26:38Z">
              <w:rPr>
                <w:rFonts w:hint="eastAsia" w:ascii="宋体" w:hAnsi="宋体" w:eastAsia="宋体" w:cs="宋体"/>
                <w:sz w:val="28"/>
                <w:szCs w:val="28"/>
                <w:highlight w:val="lightGray"/>
                <w:lang w:val="en-US" w:eastAsia="zh-CN"/>
              </w:rPr>
            </w:rPrChange>
          </w:rPr>
          <w:t>documentation</w:t>
        </w:r>
      </w:ins>
      <w:ins w:id="106" w:author="feng" w:date="2020-02-20T14:29:03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，</w:t>
        </w:r>
      </w:ins>
      <w:ins w:id="107" w:author="feng" w:date="2020-02-20T14:29:05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并对</w:t>
        </w:r>
      </w:ins>
      <w:ins w:id="108" w:author="feng" w:date="2020-02-20T14:29:06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bug</w:t>
        </w:r>
      </w:ins>
      <w:ins w:id="109" w:author="feng" w:date="2020-02-20T14:29:07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进行</w:t>
        </w:r>
      </w:ins>
      <w:ins w:id="110" w:author="feng" w:date="2020-02-20T14:29:09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验证</w:t>
        </w:r>
      </w:ins>
      <w:ins w:id="111" w:author="feng" w:date="2020-02-20T14:29:13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，</w:t>
        </w:r>
      </w:ins>
      <w:ins w:id="112" w:author="feng" w:date="2020-02-20T14:29:15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验证</w:t>
        </w:r>
      </w:ins>
      <w:ins w:id="113" w:author="feng" w:date="2020-02-20T14:29:16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通过</w:t>
        </w:r>
      </w:ins>
      <w:ins w:id="114" w:author="feng" w:date="2020-02-20T14:29:18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则</w:t>
        </w:r>
      </w:ins>
      <w:ins w:id="115" w:author="Administrator" w:date="2020-02-20T15:31:30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评估</w:t>
        </w:r>
      </w:ins>
      <w:ins w:id="116" w:author="Administrator" w:date="2020-02-20T15:31:41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其</w:t>
        </w:r>
      </w:ins>
      <w:ins w:id="117" w:author="Administrator" w:date="2020-02-20T15:31:46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优先级</w:t>
        </w:r>
      </w:ins>
      <w:ins w:id="118" w:author="Administrator" w:date="2020-02-20T15:31:47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，</w:t>
        </w:r>
      </w:ins>
      <w:ins w:id="119" w:author="Administrator" w:date="2020-02-20T15:31:49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添加</w:t>
        </w:r>
      </w:ins>
      <w:ins w:id="120" w:author="Administrator" w:date="2020-02-20T15:31:50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或者</w:t>
        </w:r>
      </w:ins>
      <w:ins w:id="121" w:author="Administrator" w:date="2020-02-20T15:31:53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修改</w:t>
        </w:r>
      </w:ins>
      <w:ins w:id="122" w:author="Administrator" w:date="2020-02-20T15:31:55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优先级</w:t>
        </w:r>
      </w:ins>
      <w:ins w:id="123" w:author="Administrator" w:date="2020-02-20T15:31:57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标签</w:t>
        </w:r>
      </w:ins>
      <w:ins w:id="124" w:author="feng" w:date="2020-02-20T14:29:24Z">
        <w:del w:id="125" w:author="Administrator" w:date="2020-02-20T15:31:17Z"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delText>置</w:delText>
          </w:r>
        </w:del>
      </w:ins>
      <w:ins w:id="126" w:author="feng" w:date="2020-02-20T14:29:25Z">
        <w:del w:id="127" w:author="Administrator" w:date="2020-02-20T15:31:17Z"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delText>为</w:delText>
          </w:r>
        </w:del>
      </w:ins>
      <w:ins w:id="128" w:author="feng" w:date="2020-02-20T14:29:26Z">
        <w:del w:id="129" w:author="Administrator" w:date="2020-02-20T15:31:17Z"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delText>c</w:delText>
          </w:r>
        </w:del>
      </w:ins>
      <w:ins w:id="130" w:author="feng" w:date="2020-02-20T14:29:27Z">
        <w:del w:id="131" w:author="Administrator" w:date="2020-02-20T15:31:17Z"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delText>onfi</w:delText>
          </w:r>
        </w:del>
      </w:ins>
      <w:ins w:id="132" w:author="feng" w:date="2020-02-20T14:29:28Z">
        <w:del w:id="133" w:author="Administrator" w:date="2020-02-20T15:31:17Z"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delText>rmed</w:delText>
          </w:r>
        </w:del>
      </w:ins>
      <w:ins w:id="134" w:author="feng" w:date="2020-02-20T14:29:44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;</w:t>
        </w:r>
      </w:ins>
      <w:bookmarkStart w:id="0" w:name="_GoBack"/>
      <w:bookmarkEnd w:id="0"/>
    </w:p>
    <w:p>
      <w:pPr>
        <w:numPr>
          <w:ilvl w:val="0"/>
          <w:numId w:val="0"/>
        </w:numPr>
        <w:ind w:left="559" w:leftChars="133" w:hanging="280" w:hangingChars="10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(3)如果能明确责任人可直接</w:t>
      </w:r>
      <w:ins w:id="135" w:author="feng" w:date="2020-02-20T11:31:24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在i</w:t>
        </w:r>
      </w:ins>
      <w:ins w:id="136" w:author="feng" w:date="2020-02-20T11:31:25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ssue</w:t>
        </w:r>
      </w:ins>
      <w:ins w:id="137" w:author="feng" w:date="2020-02-20T11:31:26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内</w:t>
        </w:r>
      </w:ins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分配</w:t>
      </w:r>
      <w:ins w:id="138" w:author="feng" w:date="2020-02-20T11:31:31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到</w:t>
        </w:r>
      </w:ins>
      <w:ins w:id="139" w:author="feng" w:date="2020-02-20T11:31:33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人</w:t>
        </w:r>
      </w:ins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，否则</w:t>
      </w:r>
      <w:ins w:id="140" w:author="feng" w:date="2020-02-20T11:32:08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等待</w:t>
        </w:r>
      </w:ins>
      <w:ins w:id="141" w:author="feng" w:date="2020-02-20T14:30:07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开发</w:t>
        </w:r>
      </w:ins>
      <w:ins w:id="142" w:author="feng" w:date="2020-02-20T14:30:08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者</w:t>
        </w:r>
      </w:ins>
      <w:ins w:id="143" w:author="feng" w:date="2020-02-20T14:30:09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自己</w:t>
        </w:r>
      </w:ins>
      <w:ins w:id="144" w:author="feng" w:date="2020-02-20T14:30:11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领取</w:t>
        </w:r>
      </w:ins>
      <w:ins w:id="145" w:author="feng" w:date="2020-02-20T14:30:13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或者</w:t>
        </w:r>
      </w:ins>
      <w:del w:id="146" w:author="feng" w:date="2020-02-20T11:32:06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delText>就打</w:delText>
        </w:r>
      </w:del>
      <w:del w:id="147" w:author="feng" w:date="2020-02-20T11:32:05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delText>上need assign标签，</w:delText>
        </w:r>
      </w:del>
      <w:del w:id="148" w:author="feng" w:date="2020-02-20T11:32:09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delText>让</w:delText>
        </w:r>
      </w:del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项目负责人去分配;</w:t>
      </w:r>
    </w:p>
    <w:p>
      <w:pPr>
        <w:numPr>
          <w:ilvl w:val="0"/>
          <w:numId w:val="0"/>
        </w:numPr>
        <w:ind w:left="559" w:leftChars="133" w:hanging="280" w:hangingChars="1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(4)</w:t>
      </w:r>
      <w:del w:id="149" w:author="feng" w:date="2020-02-20T11:33:29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delText>测试对应项目模块时，关注</w:delText>
        </w:r>
      </w:del>
      <w:ins w:id="150" w:author="feng" w:date="2020-02-20T11:33:29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对于</w:t>
        </w:r>
      </w:ins>
      <w:ins w:id="151" w:author="feng" w:date="2020-02-20T11:33:31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标注</w:t>
        </w:r>
      </w:ins>
      <w:ins w:id="152" w:author="feng" w:date="2020-02-20T11:33:32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为</w:t>
        </w:r>
      </w:ins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resolved标签的issue，</w:t>
      </w:r>
      <w:ins w:id="153" w:author="feng" w:date="2020-02-20T11:33:37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进行</w:t>
        </w:r>
      </w:ins>
      <w:ins w:id="154" w:author="feng" w:date="2020-02-20T11:33:38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回归</w:t>
        </w:r>
      </w:ins>
      <w:ins w:id="155" w:author="feng" w:date="2020-02-20T11:33:39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测试</w:t>
        </w:r>
      </w:ins>
      <w:ins w:id="156" w:author="feng" w:date="2020-02-20T11:33:40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，</w:t>
        </w:r>
      </w:ins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如果验收通过则关闭该issue，不通过则将resolved标签替换为reopen。</w:t>
      </w:r>
    </w:p>
    <w:p>
      <w:pPr>
        <w:numPr>
          <w:ilvl w:val="0"/>
          <w:numId w:val="0"/>
        </w:numPr>
        <w:ind w:left="559" w:leftChars="133" w:hanging="280" w:hangingChars="1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(5)</w:t>
      </w:r>
      <w:ins w:id="157" w:author="feng" w:date="2020-02-20T11:34:10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t>对于</w:t>
        </w:r>
      </w:ins>
      <w:del w:id="158" w:author="feng" w:date="2020-02-20T11:34:09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delText>另</w:delText>
        </w:r>
      </w:del>
      <w:del w:id="159" w:author="feng" w:date="2020-02-20T11:34:08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delText>外如</w:delText>
        </w:r>
      </w:del>
      <w:del w:id="160" w:author="feng" w:date="2020-02-20T11:34:07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delText>果</w:delText>
        </w:r>
      </w:del>
      <w:del w:id="161" w:author="feng" w:date="2020-02-20T11:34:13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lang w:val="en-US" w:eastAsia="zh-CN"/>
          </w:rPr>
          <w:delText>以前</w:delText>
        </w:r>
      </w:del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验收通过的issue再次出现，需要将该issue重新打开，并打上reopen标签。</w:t>
      </w:r>
    </w:p>
    <w:p>
      <w:pPr>
        <w:numPr>
          <w:ilvl w:val="0"/>
          <w:numId w:val="0"/>
        </w:numPr>
        <w:ind w:left="559" w:leftChars="133" w:hanging="280" w:hangingChars="10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280" w:firstLineChars="100"/>
        <w:rPr>
          <w:ins w:id="162" w:author="feng" w:date="2020-02-20T14:47:58Z"/>
          <w:rFonts w:hint="eastAsia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highlight w:val="yellow"/>
          <w:lang w:val="en-US" w:eastAsia="zh-CN"/>
        </w:rPr>
        <w:t>开发人员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t>:</w:t>
      </w:r>
    </w:p>
    <w:p>
      <w:pPr>
        <w:numPr>
          <w:ilvl w:val="0"/>
          <w:numId w:val="4"/>
          <w:ins w:id="164" w:author="feng" w:date="2020-02-20T14:48:02Z"/>
        </w:numPr>
        <w:ind w:firstLine="280" w:firstLineChars="100"/>
        <w:rPr>
          <w:ins w:id="165" w:author="feng" w:date="2020-02-20T14:30:41Z"/>
          <w:rFonts w:hint="default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pPrChange w:id="163" w:author="feng" w:date="2020-02-20T14:48:02Z">
          <w:pPr>
            <w:numPr>
              <w:ilvl w:val="0"/>
              <w:numId w:val="0"/>
            </w:numPr>
            <w:ind w:firstLine="280" w:firstLineChars="100"/>
          </w:pPr>
        </w:pPrChange>
      </w:pPr>
      <w:ins w:id="166" w:author="feng" w:date="2020-02-20T14:48:05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对</w:t>
        </w:r>
      </w:ins>
      <w:ins w:id="167" w:author="feng" w:date="2020-02-20T14:48:07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标注</w:t>
        </w:r>
      </w:ins>
      <w:ins w:id="168" w:author="feng" w:date="2020-02-20T14:48:08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为bu</w:t>
        </w:r>
      </w:ins>
      <w:ins w:id="169" w:author="feng" w:date="2020-02-20T14:48:09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g的</w:t>
        </w:r>
      </w:ins>
      <w:ins w:id="170" w:author="feng" w:date="2020-02-20T14:48:10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issue</w:t>
        </w:r>
      </w:ins>
      <w:ins w:id="171" w:author="feng" w:date="2020-02-20T14:48:11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进行</w:t>
        </w:r>
      </w:ins>
      <w:ins w:id="172" w:author="feng" w:date="2020-02-20T14:48:14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自我</w:t>
        </w:r>
      </w:ins>
      <w:ins w:id="173" w:author="feng" w:date="2020-02-20T14:48:15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验证</w:t>
        </w:r>
      </w:ins>
      <w:ins w:id="174" w:author="feng" w:date="2020-02-20T14:48:16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，</w:t>
        </w:r>
      </w:ins>
      <w:ins w:id="175" w:author="feng" w:date="2020-02-20T14:48:18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验证</w:t>
        </w:r>
      </w:ins>
      <w:ins w:id="176" w:author="feng" w:date="2020-02-20T14:48:19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通过</w:t>
        </w:r>
      </w:ins>
      <w:ins w:id="177" w:author="feng" w:date="2020-02-20T14:48:22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，</w:t>
        </w:r>
      </w:ins>
      <w:ins w:id="178" w:author="feng" w:date="2020-02-20T14:48:23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打</w:t>
        </w:r>
      </w:ins>
      <w:ins w:id="179" w:author="feng" w:date="2020-02-20T14:48:25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上c</w:t>
        </w:r>
      </w:ins>
      <w:ins w:id="180" w:author="feng" w:date="2020-02-20T14:48:26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onfir</w:t>
        </w:r>
      </w:ins>
      <w:ins w:id="181" w:author="feng" w:date="2020-02-20T14:48:27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med</w:t>
        </w:r>
      </w:ins>
      <w:ins w:id="182" w:author="feng" w:date="2020-02-20T14:48:33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标签</w:t>
        </w:r>
      </w:ins>
      <w:ins w:id="183" w:author="feng" w:date="2020-02-20T14:48:35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;</w:t>
        </w:r>
      </w:ins>
    </w:p>
    <w:p>
      <w:pPr>
        <w:numPr>
          <w:ilvl w:val="0"/>
          <w:numId w:val="4"/>
          <w:ins w:id="185" w:author="feng" w:date="2020-02-20T14:48:50Z"/>
        </w:numPr>
        <w:ind w:firstLine="280" w:firstLineChars="100"/>
        <w:rPr>
          <w:ins w:id="186" w:author="feng" w:date="2020-02-20T14:32:02Z"/>
          <w:rFonts w:hint="default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pPrChange w:id="184" w:author="feng" w:date="2020-02-20T14:48:50Z">
          <w:pPr>
            <w:numPr>
              <w:ilvl w:val="0"/>
              <w:numId w:val="0"/>
            </w:numPr>
            <w:ind w:firstLine="280" w:firstLineChars="100"/>
          </w:pPr>
        </w:pPrChange>
      </w:pPr>
      <w:ins w:id="187" w:author="feng" w:date="2020-02-20T14:30:47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对于</w:t>
        </w:r>
      </w:ins>
      <w:ins w:id="188" w:author="feng" w:date="2020-02-20T14:30:51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confi</w:t>
        </w:r>
      </w:ins>
      <w:ins w:id="189" w:author="feng" w:date="2020-02-20T14:30:54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rm</w:t>
        </w:r>
      </w:ins>
      <w:ins w:id="190" w:author="feng" w:date="2020-02-20T14:30:55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ed</w:t>
        </w:r>
      </w:ins>
      <w:ins w:id="191" w:author="feng" w:date="2020-02-20T14:30:56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的</w:t>
        </w:r>
      </w:ins>
      <w:ins w:id="192" w:author="feng" w:date="2020-02-20T14:30:57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b</w:t>
        </w:r>
      </w:ins>
      <w:ins w:id="193" w:author="feng" w:date="2020-02-20T14:30:58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ug</w:t>
        </w:r>
      </w:ins>
      <w:ins w:id="194" w:author="feng" w:date="2020-02-20T14:30:59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进行</w:t>
        </w:r>
      </w:ins>
      <w:ins w:id="195" w:author="feng" w:date="2020-02-20T14:31:02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领取</w:t>
        </w:r>
      </w:ins>
      <w:ins w:id="196" w:author="feng" w:date="2020-02-20T14:31:15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(</w:t>
        </w:r>
      </w:ins>
      <w:ins w:id="197" w:author="feng" w:date="2020-02-20T14:31:18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分配</w:t>
        </w:r>
      </w:ins>
      <w:ins w:id="198" w:author="feng" w:date="2020-02-20T14:31:20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给自己</w:t>
        </w:r>
      </w:ins>
      <w:ins w:id="199" w:author="feng" w:date="2020-02-20T14:31:15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)</w:t>
        </w:r>
      </w:ins>
    </w:p>
    <w:p>
      <w:pPr>
        <w:numPr>
          <w:ilvl w:val="0"/>
          <w:numId w:val="5"/>
          <w:ins w:id="201" w:author="feng" w:date="2020-02-20T14:30:46Z"/>
        </w:numPr>
        <w:ind w:firstLine="280" w:firstLineChars="100"/>
        <w:rPr>
          <w:del w:id="202" w:author="feng" w:date="2020-02-20T14:32:06Z"/>
          <w:rFonts w:hint="default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pPrChange w:id="200" w:author="feng" w:date="2020-02-20T14:30:46Z">
          <w:pPr>
            <w:numPr>
              <w:ilvl w:val="0"/>
              <w:numId w:val="0"/>
            </w:numPr>
            <w:ind w:firstLine="280" w:firstLineChars="100"/>
          </w:pPr>
        </w:pPrChange>
      </w:pPr>
      <w:ins w:id="203" w:author="feng" w:date="2020-02-20T14:32:10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 xml:space="preserve">  </w:t>
        </w:r>
      </w:ins>
      <w:ins w:id="204" w:author="feng" w:date="2020-02-20T14:32:11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(</w:t>
        </w:r>
      </w:ins>
      <w:ins w:id="205" w:author="feng" w:date="2020-02-20T14:48:54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3</w:t>
        </w:r>
      </w:ins>
      <w:ins w:id="206" w:author="feng" w:date="2020-02-20T14:32:11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)</w:t>
        </w:r>
      </w:ins>
      <w:ins w:id="207" w:author="feng" w:date="2020-02-20T14:32:12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 xml:space="preserve"> </w:t>
        </w:r>
      </w:ins>
    </w:p>
    <w:p>
      <w:pPr>
        <w:numPr>
          <w:ilvl w:val="0"/>
          <w:numId w:val="5"/>
          <w:ins w:id="209" w:author="feng" w:date="2020-02-20T14:30:46Z"/>
        </w:numPr>
        <w:ind w:left="0" w:leftChars="0" w:firstLine="0" w:firstLineChars="0"/>
        <w:rPr>
          <w:del w:id="210" w:author="feng" w:date="2020-02-20T11:35:05Z"/>
          <w:rFonts w:hint="eastAsia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pPrChange w:id="208" w:author="feng" w:date="2020-02-20T14:32:06Z">
          <w:pPr>
            <w:numPr>
              <w:ilvl w:val="0"/>
              <w:numId w:val="6"/>
            </w:numPr>
            <w:ind w:left="559" w:leftChars="133" w:hanging="280" w:hangingChars="100"/>
          </w:pPr>
        </w:pPrChange>
      </w:pPr>
      <w:del w:id="211" w:author="feng" w:date="2020-02-20T11:35:05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delText>如果是项目负责人，需要将带need assign标签的issue分配到责任人。</w:delText>
        </w:r>
      </w:del>
    </w:p>
    <w:p>
      <w:pPr>
        <w:numPr>
          <w:ilvl w:val="-1"/>
          <w:numId w:val="0"/>
        </w:numPr>
        <w:ind w:left="0" w:leftChars="0" w:firstLine="0" w:firstLineChars="0"/>
        <w:rPr>
          <w:ins w:id="213" w:author="feng" w:date="2020-02-20T14:32:43Z"/>
          <w:rFonts w:hint="eastAsia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pPrChange w:id="212" w:author="feng" w:date="2020-02-20T14:32:38Z">
          <w:pPr>
            <w:numPr>
              <w:ilvl w:val="0"/>
              <w:numId w:val="6"/>
            </w:numPr>
            <w:ind w:left="559" w:leftChars="133" w:hanging="280" w:hangingChars="100"/>
          </w:pPr>
        </w:pPrChange>
      </w:pPr>
      <w:del w:id="214" w:author="feng" w:date="2020-02-20T11:35:05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delText>所有人</w:delText>
        </w:r>
      </w:del>
      <w:ins w:id="215" w:author="feng" w:date="2020-02-20T14:30:29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对于</w:t>
        </w:r>
      </w:ins>
      <w:del w:id="216" w:author="feng" w:date="2020-02-20T14:30:27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delText>关注</w:delText>
        </w:r>
      </w:del>
      <w:r>
        <w:rPr>
          <w:rFonts w:hint="eastAsia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t>分配到自己名下</w:t>
      </w:r>
      <w:del w:id="217" w:author="feng" w:date="2020-02-20T11:35:10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delText>带bug标签</w:delText>
        </w:r>
      </w:del>
      <w:r>
        <w:rPr>
          <w:rFonts w:hint="eastAsia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t>的issue，如果</w:t>
      </w:r>
      <w:ins w:id="218" w:author="feng" w:date="2020-02-20T14:27:46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不</w:t>
        </w:r>
      </w:ins>
      <w:ins w:id="219" w:author="feng" w:date="2020-02-20T14:27:47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能</w:t>
        </w:r>
      </w:ins>
      <w:ins w:id="220" w:author="feng" w:date="2020-02-20T14:27:51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复</w:t>
        </w:r>
      </w:ins>
      <w:ins w:id="221" w:author="feng" w:date="2020-02-20T14:27:55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现</w:t>
        </w:r>
      </w:ins>
      <w:ins w:id="222" w:author="feng" w:date="2020-02-20T14:27:56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或者有</w:t>
        </w:r>
      </w:ins>
      <w:ins w:id="223" w:author="feng" w:date="2020-02-20T14:27:58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疑问</w:t>
        </w:r>
      </w:ins>
      <w:ins w:id="224" w:author="feng" w:date="2020-02-20T14:27:59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，</w:t>
        </w:r>
      </w:ins>
      <w:del w:id="225" w:author="feng" w:date="2020-02-20T14:27:42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delText>能够够复现，则打上confirmed标签，否</w:delText>
        </w:r>
      </w:del>
      <w:r>
        <w:rPr>
          <w:rFonts w:hint="eastAsia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t>则打上question标签让</w:t>
      </w:r>
      <w:ins w:id="226" w:author="feng" w:date="2020-02-20T14:34:15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i</w:t>
        </w:r>
      </w:ins>
      <w:ins w:id="227" w:author="feng" w:date="2020-02-20T14:34:17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ss</w:t>
        </w:r>
      </w:ins>
      <w:ins w:id="228" w:author="feng" w:date="2020-02-20T14:34:18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ue</w:t>
        </w:r>
      </w:ins>
      <w:ins w:id="229" w:author="feng" w:date="2020-02-20T14:34:23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提交</w:t>
        </w:r>
      </w:ins>
      <w:ins w:id="230" w:author="feng" w:date="2020-02-20T14:34:24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者</w:t>
        </w:r>
      </w:ins>
      <w:del w:id="231" w:author="feng" w:date="2020-02-20T14:34:08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delText>测试人员</w:delText>
        </w:r>
      </w:del>
      <w:r>
        <w:rPr>
          <w:rFonts w:hint="eastAsia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t>提供更多信息</w:t>
      </w:r>
    </w:p>
    <w:p>
      <w:pPr>
        <w:numPr>
          <w:ilvl w:val="0"/>
          <w:numId w:val="7"/>
          <w:ins w:id="233" w:author="feng" w:date="2020-02-20T14:32:59Z"/>
        </w:numPr>
        <w:ind w:left="0" w:leftChars="0" w:firstLine="560" w:firstLineChars="200"/>
        <w:rPr>
          <w:del w:id="234" w:author="feng" w:date="2020-02-20T11:35:44Z"/>
          <w:rFonts w:hint="eastAsia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pPrChange w:id="232" w:author="feng" w:date="2020-02-20T14:32:59Z">
          <w:pPr>
            <w:numPr>
              <w:ilvl w:val="0"/>
              <w:numId w:val="6"/>
            </w:numPr>
            <w:ind w:left="559" w:leftChars="133" w:hanging="280" w:hangingChars="100"/>
          </w:pPr>
        </w:pPrChange>
      </w:pPr>
      <w:ins w:id="235" w:author="feng" w:date="2020-02-20T14:33:00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 xml:space="preserve">  </w:t>
        </w:r>
      </w:ins>
      <w:ins w:id="236" w:author="feng" w:date="2020-02-20T14:33:02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(</w:t>
        </w:r>
      </w:ins>
      <w:ins w:id="237" w:author="feng" w:date="2020-02-20T14:48:56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4</w:t>
        </w:r>
      </w:ins>
      <w:ins w:id="238" w:author="feng" w:date="2020-02-20T14:33:03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)</w:t>
        </w:r>
      </w:ins>
      <w:ins w:id="239" w:author="feng" w:date="2020-02-20T14:33:04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 xml:space="preserve"> </w:t>
        </w:r>
      </w:ins>
      <w:del w:id="240" w:author="feng" w:date="2020-02-20T11:35:45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delText>,</w:delText>
        </w:r>
      </w:del>
      <w:del w:id="241" w:author="feng" w:date="2020-02-20T11:35:44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delText>如果是high优先级的issue，可直接找负责的测试人员沟通，帮助复现问题。</w:delText>
        </w:r>
      </w:del>
    </w:p>
    <w:p>
      <w:pPr>
        <w:numPr>
          <w:ilvl w:val="-1"/>
          <w:numId w:val="0"/>
        </w:numPr>
        <w:ind w:left="0" w:leftChars="0" w:firstLine="0" w:firstLineChars="0"/>
        <w:rPr>
          <w:del w:id="243" w:author="feng" w:date="2020-02-20T14:32:48Z"/>
          <w:rFonts w:hint="eastAsia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pPrChange w:id="242" w:author="feng" w:date="2020-02-20T14:32:16Z">
          <w:pPr>
            <w:numPr>
              <w:ilvl w:val="0"/>
              <w:numId w:val="6"/>
            </w:numPr>
            <w:ind w:left="559" w:leftChars="133" w:hanging="280" w:hangingChars="100"/>
          </w:pPr>
        </w:pPrChange>
      </w:pPr>
      <w:del w:id="244" w:author="feng" w:date="2020-02-20T14:28:18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delText>confirmed标签的bug，</w:delText>
        </w:r>
      </w:del>
      <w:r>
        <w:rPr>
          <w:rFonts w:hint="eastAsia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t>如果</w:t>
      </w:r>
      <w:ins w:id="245" w:author="feng" w:date="2020-02-20T14:28:21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分配的</w:t>
        </w:r>
      </w:ins>
      <w:ins w:id="246" w:author="feng" w:date="2020-02-20T14:28:22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bug</w:t>
        </w:r>
      </w:ins>
      <w:ins w:id="247" w:author="feng" w:date="2020-02-20T14:28:24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已经</w:t>
        </w:r>
      </w:ins>
      <w:r>
        <w:rPr>
          <w:rFonts w:hint="eastAsia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t>修复</w:t>
      </w:r>
      <w:del w:id="248" w:author="feng" w:date="2020-02-20T14:28:27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delText>了</w:delText>
        </w:r>
      </w:del>
      <w:r>
        <w:rPr>
          <w:rFonts w:hint="eastAsia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t>，则改为resolved标签，</w:t>
      </w:r>
      <w:del w:id="249" w:author="feng" w:date="2020-02-20T14:28:31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delText>好</w:delText>
        </w:r>
      </w:del>
      <w:r>
        <w:rPr>
          <w:rFonts w:hint="eastAsia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t>让测试人员</w:t>
      </w:r>
      <w:ins w:id="250" w:author="feng" w:date="2020-02-20T14:28:34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回归</w:t>
        </w:r>
      </w:ins>
      <w:ins w:id="251" w:author="feng" w:date="2020-02-20T14:28:35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测试</w:t>
        </w:r>
      </w:ins>
      <w:del w:id="252" w:author="feng" w:date="2020-02-20T14:28:33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delText>验收</w:delText>
        </w:r>
      </w:del>
      <w:r>
        <w:rPr>
          <w:rFonts w:hint="eastAsia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t>。</w:t>
      </w:r>
    </w:p>
    <w:p>
      <w:pPr>
        <w:numPr>
          <w:ilvl w:val="-1"/>
          <w:numId w:val="0"/>
        </w:numPr>
        <w:ind w:left="0" w:leftChars="0" w:firstLine="0" w:firstLineChars="0"/>
        <w:rPr>
          <w:ins w:id="254" w:author="feng" w:date="2020-02-20T14:35:12Z"/>
          <w:rFonts w:hint="eastAsia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pPrChange w:id="253" w:author="feng" w:date="2020-02-20T14:32:47Z">
          <w:pPr>
            <w:numPr>
              <w:ilvl w:val="0"/>
              <w:numId w:val="6"/>
            </w:numPr>
            <w:ind w:left="559" w:leftChars="133" w:hanging="280" w:hangingChars="100"/>
          </w:pPr>
        </w:pPrChange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t>如果自己名下有reopen的issue,请及时处理。</w:t>
      </w:r>
    </w:p>
    <w:p>
      <w:pPr>
        <w:numPr>
          <w:ilvl w:val="0"/>
          <w:numId w:val="8"/>
          <w:ins w:id="256" w:author="feng" w:date="2020-02-20T14:49:02Z"/>
        </w:numPr>
        <w:ind w:left="280" w:leftChars="0" w:firstLine="0" w:firstLineChars="0"/>
        <w:rPr>
          <w:ins w:id="257" w:author="feng" w:date="2020-02-20T14:38:38Z"/>
          <w:rFonts w:hint="default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pPrChange w:id="255" w:author="feng" w:date="2020-02-20T14:49:02Z">
          <w:pPr>
            <w:numPr>
              <w:ilvl w:val="0"/>
              <w:numId w:val="6"/>
            </w:numPr>
            <w:ind w:left="559" w:leftChars="133" w:hanging="280" w:hangingChars="100"/>
          </w:pPr>
        </w:pPrChange>
      </w:pPr>
      <w:ins w:id="258" w:author="feng" w:date="2020-02-20T14:35:18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对于</w:t>
        </w:r>
      </w:ins>
      <w:ins w:id="259" w:author="feng" w:date="2020-02-20T14:35:46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暂时没</w:t>
        </w:r>
      </w:ins>
      <w:ins w:id="260" w:author="feng" w:date="2020-02-20T14:35:48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时间</w:t>
        </w:r>
      </w:ins>
      <w:ins w:id="261" w:author="feng" w:date="2020-02-20T14:35:59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处理</w:t>
        </w:r>
      </w:ins>
      <w:ins w:id="262" w:author="feng" w:date="2020-02-20T14:36:01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需要</w:t>
        </w:r>
      </w:ins>
      <w:ins w:id="263" w:author="feng" w:date="2020-02-20T14:36:02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别人</w:t>
        </w:r>
      </w:ins>
      <w:ins w:id="264" w:author="feng" w:date="2020-02-20T14:36:03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帮助</w:t>
        </w:r>
      </w:ins>
      <w:ins w:id="265" w:author="feng" w:date="2020-02-20T14:36:04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的</w:t>
        </w:r>
      </w:ins>
      <w:ins w:id="266" w:author="feng" w:date="2020-02-20T14:36:06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i</w:t>
        </w:r>
      </w:ins>
      <w:ins w:id="267" w:author="feng" w:date="2020-02-20T14:36:07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ssue</w:t>
        </w:r>
      </w:ins>
      <w:ins w:id="268" w:author="feng" w:date="2020-02-20T14:36:08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，</w:t>
        </w:r>
      </w:ins>
      <w:ins w:id="269" w:author="feng" w:date="2020-02-20T14:36:11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打</w:t>
        </w:r>
      </w:ins>
      <w:ins w:id="270" w:author="feng" w:date="2020-02-20T14:36:12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上</w:t>
        </w:r>
      </w:ins>
      <w:ins w:id="271" w:author="feng" w:date="2020-02-20T14:36:16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help</w:t>
        </w:r>
      </w:ins>
      <w:ins w:id="272" w:author="feng" w:date="2020-02-20T14:36:18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 xml:space="preserve"> wante</w:t>
        </w:r>
      </w:ins>
      <w:ins w:id="273" w:author="feng" w:date="2020-02-20T14:36:19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d</w:t>
        </w:r>
      </w:ins>
      <w:ins w:id="274" w:author="feng" w:date="2020-02-20T14:36:21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标签。</w:t>
        </w:r>
      </w:ins>
    </w:p>
    <w:p>
      <w:pPr>
        <w:numPr>
          <w:ilvl w:val="-1"/>
          <w:numId w:val="0"/>
        </w:numPr>
        <w:ind w:left="280" w:leftChars="0" w:firstLine="280" w:firstLineChars="100"/>
        <w:rPr>
          <w:ins w:id="276" w:author="feng" w:date="2020-02-20T14:33:13Z"/>
          <w:rFonts w:hint="default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pPrChange w:id="275" w:author="feng" w:date="2020-02-20T14:49:06Z">
          <w:pPr>
            <w:numPr>
              <w:ilvl w:val="0"/>
              <w:numId w:val="6"/>
            </w:numPr>
            <w:ind w:left="559" w:leftChars="133" w:hanging="280" w:hangingChars="100"/>
          </w:pPr>
        </w:pPrChange>
      </w:pPr>
      <w:ins w:id="277" w:author="feng" w:date="2020-02-20T14:49:07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（</w:t>
        </w:r>
      </w:ins>
      <w:ins w:id="278" w:author="feng" w:date="2020-02-20T14:49:08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6）</w:t>
        </w:r>
      </w:ins>
      <w:ins w:id="279" w:author="feng" w:date="2020-02-20T14:38:42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对于</w:t>
        </w:r>
      </w:ins>
      <w:ins w:id="280" w:author="feng" w:date="2020-02-20T14:39:21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可见的项目排期内不会去实现的功能需求或者修复的问题，</w:t>
        </w:r>
      </w:ins>
      <w:ins w:id="281" w:author="feng" w:date="2020-02-20T14:39:27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打上</w:t>
        </w:r>
      </w:ins>
      <w:ins w:id="282" w:author="feng" w:date="2020-02-20T14:39:44Z">
        <w:r>
          <w:rPr>
            <w:rFonts w:hint="eastAsia" w:ascii="宋体" w:hAnsi="宋体" w:eastAsia="宋体" w:cs="宋体"/>
            <w:sz w:val="28"/>
            <w:szCs w:val="28"/>
            <w:lang w:val="en-US" w:eastAsia="zh-CN"/>
          </w:rPr>
          <w:t>wontfix</w:t>
        </w:r>
      </w:ins>
    </w:p>
    <w:p>
      <w:pPr>
        <w:numPr>
          <w:ilvl w:val="-1"/>
          <w:numId w:val="0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pPrChange w:id="283" w:author="feng" w:date="2020-02-20T14:32:47Z">
          <w:pPr>
            <w:numPr>
              <w:ilvl w:val="0"/>
              <w:numId w:val="6"/>
            </w:numPr>
            <w:ind w:left="559" w:leftChars="133" w:hanging="280" w:hangingChars="100"/>
          </w:pPr>
        </w:pPrChange>
      </w:pPr>
    </w:p>
    <w:p>
      <w:pPr>
        <w:numPr>
          <w:ilvl w:val="0"/>
          <w:numId w:val="0"/>
        </w:numPr>
        <w:ind w:left="321" w:leftChars="0"/>
        <w:rPr>
          <w:rFonts w:hint="eastAsia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</w:pPr>
      <w:ins w:id="284" w:author="feng" w:date="2020-02-20T14:40:45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yellow"/>
            <w:lang w:val="en-US" w:eastAsia="zh-CN"/>
          </w:rPr>
          <w:t>社区</w:t>
        </w:r>
      </w:ins>
      <w:ins w:id="285" w:author="feng" w:date="2020-02-20T14:40:46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yellow"/>
            <w:lang w:val="en-US" w:eastAsia="zh-CN"/>
          </w:rPr>
          <w:t>参与</w:t>
        </w:r>
      </w:ins>
      <w:del w:id="286" w:author="feng" w:date="2020-02-20T14:40:42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yellow"/>
            <w:lang w:val="en-US" w:eastAsia="zh-CN"/>
          </w:rPr>
          <w:delText>其他</w:delText>
        </w:r>
      </w:del>
      <w:r>
        <w:rPr>
          <w:rFonts w:hint="eastAsia" w:ascii="宋体" w:hAnsi="宋体" w:eastAsia="宋体" w:cs="宋体"/>
          <w:b w:val="0"/>
          <w:bCs w:val="0"/>
          <w:sz w:val="28"/>
          <w:szCs w:val="28"/>
          <w:highlight w:val="yellow"/>
          <w:lang w:val="en-US" w:eastAsia="zh-CN"/>
        </w:rPr>
        <w:t>人员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t>所有人发现问题</w:t>
      </w:r>
      <w:ins w:id="287" w:author="feng" w:date="2020-02-20T14:46:14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或</w:t>
        </w:r>
      </w:ins>
      <w:ins w:id="288" w:author="feng" w:date="2020-02-20T14:46:15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需求</w:t>
        </w:r>
      </w:ins>
      <w:r>
        <w:rPr>
          <w:rFonts w:hint="eastAsia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t>可提交</w:t>
      </w:r>
      <w:ins w:id="289" w:author="feng" w:date="2020-02-20T14:39:52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issue</w:t>
        </w:r>
      </w:ins>
      <w:del w:id="290" w:author="feng" w:date="2020-02-20T14:39:51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delText>bug</w:delText>
        </w:r>
      </w:del>
      <w:r>
        <w:rPr>
          <w:rFonts w:hint="eastAsia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pPrChange w:id="291" w:author="feng" w:date="2020-02-20T14:49:57Z">
          <w:pPr>
            <w:keepNext w:val="0"/>
            <w:keepLines w:val="0"/>
            <w:pageBreakBefore w:val="0"/>
            <w:widowControl w:val="0"/>
            <w:numPr>
              <w:ilvl w:val="0"/>
              <w:numId w:val="9"/>
            </w:numPr>
            <w:tabs>
              <w:tab w:val="left" w:pos="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560" w:firstLineChars="200"/>
            <w:textAlignment w:val="auto"/>
          </w:pPr>
        </w:pPrChange>
      </w:pPr>
      <w:ins w:id="292" w:author="feng" w:date="2020-02-20T14:49:58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(</w:t>
        </w:r>
      </w:ins>
      <w:ins w:id="293" w:author="feng" w:date="2020-02-20T14:50:00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2</w:t>
        </w:r>
      </w:ins>
      <w:ins w:id="294" w:author="feng" w:date="2020-02-20T14:50:01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)</w:t>
        </w:r>
      </w:ins>
      <w:del w:id="295" w:author="feng" w:date="2020-02-20T14:41:19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delText>提</w:delText>
        </w:r>
      </w:del>
      <w:ins w:id="296" w:author="feng" w:date="2020-02-20T14:41:01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可</w:t>
        </w:r>
      </w:ins>
      <w:ins w:id="297" w:author="feng" w:date="2020-02-20T14:49:45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协助确认bug(在issue下回复)</w:t>
        </w:r>
      </w:ins>
      <w:del w:id="298" w:author="feng" w:date="2020-02-20T14:40:59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delText>交bug的人员</w:delText>
        </w:r>
      </w:del>
      <w:del w:id="299" w:author="feng" w:date="2020-02-20T14:40:58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delText>可以对自己提交</w:delText>
        </w:r>
      </w:del>
      <w:del w:id="300" w:author="feng" w:date="2020-02-20T14:40:57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delText>的bug进行验</w:delText>
        </w:r>
      </w:del>
      <w:del w:id="301" w:author="feng" w:date="2020-02-20T14:40:56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delText>收。</w:delText>
        </w:r>
      </w:del>
    </w:p>
    <w:p>
      <w:pPr>
        <w:numPr>
          <w:ilvl w:val="0"/>
          <w:numId w:val="9"/>
          <w:ins w:id="303" w:author="feng" w:date="2020-02-20T14:42:49Z"/>
        </w:numPr>
        <w:ind w:firstLine="560" w:firstLineChars="200"/>
        <w:rPr>
          <w:del w:id="304" w:author="feng" w:date="2020-02-20T14:49:43Z"/>
          <w:rFonts w:hint="default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pPrChange w:id="302" w:author="feng" w:date="2020-02-20T14:42:49Z">
          <w:pPr>
            <w:numPr>
              <w:ilvl w:val="0"/>
              <w:numId w:val="0"/>
            </w:numPr>
            <w:ind w:firstLine="560" w:firstLineChars="200"/>
          </w:pPr>
        </w:pPrChange>
      </w:pPr>
      <w:ins w:id="305" w:author="feng" w:date="2020-02-20T14:42:50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 xml:space="preserve">  </w:t>
        </w:r>
      </w:ins>
      <w:ins w:id="306" w:author="feng" w:date="2020-02-20T14:42:51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 xml:space="preserve">  </w:t>
        </w:r>
      </w:ins>
      <w:ins w:id="307" w:author="feng" w:date="2020-02-20T14:42:52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(3</w:t>
        </w:r>
      </w:ins>
      <w:ins w:id="308" w:author="feng" w:date="2020-02-20T14:42:53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)</w:t>
        </w:r>
      </w:ins>
      <w:ins w:id="309" w:author="feng" w:date="2020-02-20T14:42:55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可</w:t>
        </w:r>
      </w:ins>
      <w:ins w:id="310" w:author="feng" w:date="2020-02-20T14:49:39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t>对未分配到人的issue进行认领(不在ukui项目内的人员，在issue下进行回复即可)，优先认领help wanted的issue.</w:t>
        </w:r>
      </w:ins>
      <w:del w:id="311" w:author="feng" w:date="2020-02-20T14:49:43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delText xml:space="preserve">(3)如果是项目负责人，可以对未分配的bug进行分配，将bug </w:delText>
        </w:r>
      </w:del>
    </w:p>
    <w:p>
      <w:pPr>
        <w:numPr>
          <w:ilvl w:val="0"/>
          <w:numId w:val="0"/>
        </w:numPr>
        <w:ind w:firstLine="0" w:firstLineChars="0"/>
        <w:rPr>
          <w:rFonts w:hint="default" w:ascii="宋体" w:hAnsi="宋体" w:eastAsia="宋体" w:cs="宋体"/>
          <w:b w:val="0"/>
          <w:bCs w:val="0"/>
          <w:sz w:val="28"/>
          <w:szCs w:val="28"/>
          <w:highlight w:val="none"/>
          <w:lang w:val="en-US" w:eastAsia="zh-CN"/>
        </w:rPr>
        <w:pPrChange w:id="312" w:author="feng" w:date="2020-02-20T14:42:40Z">
          <w:pPr>
            <w:numPr>
              <w:ilvl w:val="0"/>
              <w:numId w:val="0"/>
            </w:numPr>
            <w:ind w:firstLine="840" w:firstLineChars="300"/>
          </w:pPr>
        </w:pPrChange>
      </w:pPr>
      <w:del w:id="313" w:author="feng" w:date="2020-02-20T14:49:43Z">
        <w:r>
          <w:rPr>
            <w:rFonts w:hint="eastAsia" w:ascii="宋体" w:hAnsi="宋体" w:eastAsia="宋体" w:cs="宋体"/>
            <w:b w:val="0"/>
            <w:bCs w:val="0"/>
            <w:sz w:val="28"/>
            <w:szCs w:val="28"/>
            <w:highlight w:val="none"/>
            <w:lang w:val="en-US" w:eastAsia="zh-CN"/>
          </w:rPr>
          <w:delText>指派给某个人。</w:delText>
        </w:r>
      </w:del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标签扩展注意事项</w:t>
      </w:r>
    </w:p>
    <w:p>
      <w:pPr>
        <w:numPr>
          <w:ilvl w:val="0"/>
          <w:numId w:val="0"/>
        </w:numPr>
        <w:ind w:left="321" w:hanging="321" w:hangingChars="10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如果因为项目需要，而另外添加新标签，新标签不应该与已有的标签产生歧义，且应该说明该标签的用法以及规范，并更新到本文档，以保证项目参与人员的统一认知。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feng" w:date="2020-02-20T11:21:21Z" w:initials="">
    <w:p w14:paraId="2CC41A5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assign</w:t>
      </w:r>
      <w:r>
        <w:rPr>
          <w:rFonts w:hint="eastAsia"/>
          <w:lang w:eastAsia="zh-CN"/>
        </w:rPr>
        <w:t>不需要了，我看了下，</w:t>
      </w:r>
      <w:r>
        <w:rPr>
          <w:rFonts w:hint="eastAsia"/>
          <w:lang w:val="en-US" w:eastAsia="zh-CN"/>
        </w:rPr>
        <w:t>bug如果分配了人，是会有相关人头像在后面的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CC41A5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481D0"/>
    <w:multiLevelType w:val="singleLevel"/>
    <w:tmpl w:val="96F481D0"/>
    <w:lvl w:ilvl="0" w:tentative="0">
      <w:start w:val="1"/>
      <w:numFmt w:val="decimal"/>
      <w:suff w:val="nothing"/>
      <w:lvlText w:val="(%1)"/>
      <w:lvlJc w:val="left"/>
      <w:pPr>
        <w:ind w:firstLine="0"/>
      </w:pPr>
    </w:lvl>
  </w:abstractNum>
  <w:abstractNum w:abstractNumId="1">
    <w:nsid w:val="B99DBB8F"/>
    <w:multiLevelType w:val="singleLevel"/>
    <w:tmpl w:val="B99DBB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DFEB6BC"/>
    <w:multiLevelType w:val="singleLevel"/>
    <w:tmpl w:val="BDFEB6BC"/>
    <w:lvl w:ilvl="0" w:tentative="0">
      <w:start w:val="5"/>
      <w:numFmt w:val="decimal"/>
      <w:suff w:val="space"/>
      <w:lvlText w:val="(%1)"/>
      <w:lvlJc w:val="left"/>
    </w:lvl>
  </w:abstractNum>
  <w:abstractNum w:abstractNumId="3">
    <w:nsid w:val="C6FE26AF"/>
    <w:multiLevelType w:val="singleLevel"/>
    <w:tmpl w:val="C6FE26A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D12E8B3C"/>
    <w:multiLevelType w:val="singleLevel"/>
    <w:tmpl w:val="D12E8B3C"/>
    <w:lvl w:ilvl="0" w:tentative="0">
      <w:start w:val="3"/>
      <w:numFmt w:val="decimal"/>
      <w:suff w:val="space"/>
      <w:lvlText w:val="(%1)"/>
      <w:lvlJc w:val="left"/>
    </w:lvl>
  </w:abstractNum>
  <w:abstractNum w:abstractNumId="5">
    <w:nsid w:val="EFF2408B"/>
    <w:multiLevelType w:val="singleLevel"/>
    <w:tmpl w:val="EFF2408B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7316C193"/>
    <w:multiLevelType w:val="singleLevel"/>
    <w:tmpl w:val="7316C193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73FA144A"/>
    <w:multiLevelType w:val="singleLevel"/>
    <w:tmpl w:val="73FA144A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77F12CDF"/>
    <w:multiLevelType w:val="singleLevel"/>
    <w:tmpl w:val="77F12CDF"/>
    <w:lvl w:ilvl="0" w:tentative="0">
      <w:start w:val="1"/>
      <w:numFmt w:val="decimal"/>
      <w:suff w:val="space"/>
      <w:lvlText w:val="%1)"/>
      <w:lvlJc w:val="left"/>
      <w:pPr>
        <w:ind w:left="140" w:leftChars="0" w:firstLine="0" w:firstLineChars="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feng">
    <w15:presenceInfo w15:providerId="None" w15:userId="feng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E5147"/>
    <w:rsid w:val="0023263B"/>
    <w:rsid w:val="021520FA"/>
    <w:rsid w:val="03717EA0"/>
    <w:rsid w:val="04091C2C"/>
    <w:rsid w:val="04911365"/>
    <w:rsid w:val="06570535"/>
    <w:rsid w:val="085E29E5"/>
    <w:rsid w:val="097B2E9C"/>
    <w:rsid w:val="0B446485"/>
    <w:rsid w:val="0E971995"/>
    <w:rsid w:val="10DE6AC2"/>
    <w:rsid w:val="13642C6A"/>
    <w:rsid w:val="15091660"/>
    <w:rsid w:val="153D7092"/>
    <w:rsid w:val="165426A3"/>
    <w:rsid w:val="169B701C"/>
    <w:rsid w:val="17887A46"/>
    <w:rsid w:val="17B2552E"/>
    <w:rsid w:val="1835497D"/>
    <w:rsid w:val="1B734FAD"/>
    <w:rsid w:val="1BA967BF"/>
    <w:rsid w:val="1BFA35C3"/>
    <w:rsid w:val="1F12433D"/>
    <w:rsid w:val="20BA6C95"/>
    <w:rsid w:val="2144483B"/>
    <w:rsid w:val="21B54C8D"/>
    <w:rsid w:val="22A50909"/>
    <w:rsid w:val="272D1E47"/>
    <w:rsid w:val="2A3A3FDE"/>
    <w:rsid w:val="2AD40162"/>
    <w:rsid w:val="2B8A561F"/>
    <w:rsid w:val="2C1C5CA4"/>
    <w:rsid w:val="2C592C35"/>
    <w:rsid w:val="3048367E"/>
    <w:rsid w:val="321137FB"/>
    <w:rsid w:val="3221405F"/>
    <w:rsid w:val="3315674A"/>
    <w:rsid w:val="331C66A6"/>
    <w:rsid w:val="33514592"/>
    <w:rsid w:val="376555B7"/>
    <w:rsid w:val="38A63634"/>
    <w:rsid w:val="3BDB4879"/>
    <w:rsid w:val="3CA31423"/>
    <w:rsid w:val="3CFE5147"/>
    <w:rsid w:val="3E101987"/>
    <w:rsid w:val="3EF7104A"/>
    <w:rsid w:val="3F9D7FC7"/>
    <w:rsid w:val="3FFF0A2A"/>
    <w:rsid w:val="40494BB1"/>
    <w:rsid w:val="41CD2217"/>
    <w:rsid w:val="41FC08A5"/>
    <w:rsid w:val="456256BB"/>
    <w:rsid w:val="45AE3E82"/>
    <w:rsid w:val="45B16A31"/>
    <w:rsid w:val="46A010D7"/>
    <w:rsid w:val="46D2493C"/>
    <w:rsid w:val="47D476B7"/>
    <w:rsid w:val="495C54F7"/>
    <w:rsid w:val="4A393977"/>
    <w:rsid w:val="4D9B5A57"/>
    <w:rsid w:val="4FB65C60"/>
    <w:rsid w:val="50990CC2"/>
    <w:rsid w:val="50A92ABC"/>
    <w:rsid w:val="52EC15FF"/>
    <w:rsid w:val="549768B6"/>
    <w:rsid w:val="54F26229"/>
    <w:rsid w:val="54FA7911"/>
    <w:rsid w:val="560B2C4B"/>
    <w:rsid w:val="59D90AB8"/>
    <w:rsid w:val="5D5B076E"/>
    <w:rsid w:val="5DF86F36"/>
    <w:rsid w:val="5FFB04C7"/>
    <w:rsid w:val="618E6483"/>
    <w:rsid w:val="619E1E76"/>
    <w:rsid w:val="61C0254C"/>
    <w:rsid w:val="62686665"/>
    <w:rsid w:val="66B30C91"/>
    <w:rsid w:val="66B700DD"/>
    <w:rsid w:val="66CC7389"/>
    <w:rsid w:val="68C03F65"/>
    <w:rsid w:val="69101C8C"/>
    <w:rsid w:val="6AAB6AEB"/>
    <w:rsid w:val="6AB33931"/>
    <w:rsid w:val="6ADF7EF8"/>
    <w:rsid w:val="6CA52FD6"/>
    <w:rsid w:val="6DBE5CC9"/>
    <w:rsid w:val="6EE3B549"/>
    <w:rsid w:val="6EEE3159"/>
    <w:rsid w:val="70CB0A91"/>
    <w:rsid w:val="70EB5A6F"/>
    <w:rsid w:val="73BD7222"/>
    <w:rsid w:val="747B3946"/>
    <w:rsid w:val="75C17FB0"/>
    <w:rsid w:val="78230E42"/>
    <w:rsid w:val="7A9D7466"/>
    <w:rsid w:val="7AE151D8"/>
    <w:rsid w:val="7AF24F25"/>
    <w:rsid w:val="7CA6F591"/>
    <w:rsid w:val="7DBFC40F"/>
    <w:rsid w:val="7EFF2D57"/>
    <w:rsid w:val="BD7CA7E2"/>
    <w:rsid w:val="BF5F99D4"/>
    <w:rsid w:val="CBE0F513"/>
    <w:rsid w:val="DA2EEC04"/>
    <w:rsid w:val="DBBDEDCE"/>
    <w:rsid w:val="DBFA476F"/>
    <w:rsid w:val="DD7F7105"/>
    <w:rsid w:val="DDCF916B"/>
    <w:rsid w:val="DF778A14"/>
    <w:rsid w:val="E8CBCDE7"/>
    <w:rsid w:val="EBF968E5"/>
    <w:rsid w:val="EEAF6BDF"/>
    <w:rsid w:val="EFFFA182"/>
    <w:rsid w:val="EFFFC61B"/>
    <w:rsid w:val="FC532914"/>
    <w:rsid w:val="FEDB5519"/>
    <w:rsid w:val="FFCF26E5"/>
    <w:rsid w:val="FFFFF2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2020-02-19T10:35:00Z</dcterms:created>
  <dc:creator>Administrator</dc:creator>
  <cp:lastModifiedBy>Administrator</cp:lastModifiedBy>
  <dcterms:modified xsi:type="dcterms:W3CDTF">2020-02-20T07:33:22Z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